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58" w:rsidRPr="00A83950" w:rsidRDefault="00595404" w:rsidP="00A71329">
      <w:pPr>
        <w:pStyle w:val="Title"/>
        <w:rPr>
          <w:sz w:val="40"/>
          <w:szCs w:val="40"/>
        </w:rPr>
      </w:pPr>
      <w:r w:rsidRPr="00A83950">
        <w:rPr>
          <w:sz w:val="40"/>
          <w:szCs w:val="40"/>
        </w:rPr>
        <w:t>Viikkoraportti 0</w:t>
      </w:r>
      <w:r w:rsidR="0078726F">
        <w:rPr>
          <w:sz w:val="40"/>
          <w:szCs w:val="40"/>
        </w:rPr>
        <w:t>9</w:t>
      </w:r>
      <w:r w:rsidR="0019683A">
        <w:rPr>
          <w:sz w:val="40"/>
          <w:szCs w:val="40"/>
        </w:rPr>
        <w:t xml:space="preserve"> (</w:t>
      </w:r>
      <w:r w:rsidR="00D02895">
        <w:rPr>
          <w:sz w:val="40"/>
          <w:szCs w:val="40"/>
        </w:rPr>
        <w:t>20</w:t>
      </w:r>
      <w:r w:rsidR="00A83950" w:rsidRPr="00A83950">
        <w:rPr>
          <w:sz w:val="40"/>
          <w:szCs w:val="40"/>
        </w:rPr>
        <w:t>.</w:t>
      </w:r>
      <w:r w:rsidR="00BD1958">
        <w:rPr>
          <w:sz w:val="40"/>
          <w:szCs w:val="40"/>
        </w:rPr>
        <w:t>2</w:t>
      </w:r>
      <w:r w:rsidR="00361AAD">
        <w:rPr>
          <w:sz w:val="40"/>
          <w:szCs w:val="40"/>
        </w:rPr>
        <w:t>.201</w:t>
      </w:r>
      <w:r w:rsidR="00B6697B">
        <w:rPr>
          <w:sz w:val="40"/>
          <w:szCs w:val="40"/>
        </w:rPr>
        <w:t>8</w:t>
      </w:r>
      <w:r w:rsidR="00361AAD">
        <w:rPr>
          <w:sz w:val="40"/>
          <w:szCs w:val="40"/>
        </w:rPr>
        <w:t xml:space="preserve"> – </w:t>
      </w:r>
      <w:r w:rsidR="00D02895">
        <w:rPr>
          <w:sz w:val="40"/>
          <w:szCs w:val="40"/>
        </w:rPr>
        <w:t>26</w:t>
      </w:r>
      <w:r w:rsidR="00361AAD">
        <w:rPr>
          <w:sz w:val="40"/>
          <w:szCs w:val="40"/>
        </w:rPr>
        <w:t>.2</w:t>
      </w:r>
      <w:r w:rsidR="00A83950" w:rsidRPr="00A83950">
        <w:rPr>
          <w:sz w:val="40"/>
          <w:szCs w:val="40"/>
        </w:rPr>
        <w:t>.201</w:t>
      </w:r>
      <w:r w:rsidR="00B6697B">
        <w:rPr>
          <w:sz w:val="40"/>
          <w:szCs w:val="40"/>
        </w:rPr>
        <w:t>8</w:t>
      </w:r>
      <w:r w:rsidR="00A83950" w:rsidRPr="00A83950">
        <w:rPr>
          <w:sz w:val="40"/>
          <w:szCs w:val="40"/>
        </w:rPr>
        <w:t>)</w:t>
      </w:r>
    </w:p>
    <w:p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026C9F">
        <w:t>Team Ahma</w:t>
      </w:r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026C9F">
        <w:t>Matti Meikäläinen</w:t>
      </w:r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26C9F">
        <w:t>Ville Vallaton</w:t>
      </w:r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26C9F">
        <w:t>Jussi Juonio</w:t>
      </w:r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26C9F">
        <w:t>Heikki Hela</w:t>
      </w:r>
    </w:p>
    <w:p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19683A">
        <w:t>2</w:t>
      </w:r>
      <w:r w:rsidR="00D02895">
        <w:t>7</w:t>
      </w:r>
      <w:r w:rsidR="001E58AB">
        <w:t>.</w:t>
      </w:r>
      <w:r w:rsidR="00F150B4">
        <w:t>2</w:t>
      </w:r>
      <w:r w:rsidR="001E58AB">
        <w:t>.201</w:t>
      </w:r>
      <w:r w:rsidR="00B6697B">
        <w:t>8</w:t>
      </w:r>
    </w:p>
    <w:p w:rsidR="00F150B4" w:rsidRPr="00F150B4" w:rsidRDefault="008E133D" w:rsidP="00F150B4">
      <w:pPr>
        <w:pStyle w:val="Heading1"/>
      </w:pPr>
      <w:r>
        <w:t>Tilanne</w:t>
      </w:r>
    </w:p>
    <w:p w:rsidR="00B6697B" w:rsidRDefault="00B6697B" w:rsidP="00CA1715">
      <w:pPr>
        <w:spacing w:before="240"/>
        <w:jc w:val="left"/>
      </w:pPr>
      <w:r>
        <w:t>[Tässä kerrotaan lyhyesti projektin yleistilanne, mitä on saatu aikaan. Ei yksityiskohtia, jotka tulevat esille myöhemmissä luvuissa.]</w:t>
      </w:r>
    </w:p>
    <w:p w:rsidR="00CA1715" w:rsidRPr="00CA1715" w:rsidRDefault="0019683A" w:rsidP="00CA1715">
      <w:pPr>
        <w:spacing w:before="240"/>
        <w:jc w:val="left"/>
      </w:pPr>
      <w:r>
        <w:t>Tietokanta on lisätty pääprojektiin</w:t>
      </w:r>
      <w:r w:rsidR="00BD1958">
        <w:t>.</w:t>
      </w:r>
      <w:r>
        <w:t xml:space="preserve"> Pelinhallintanäytön kello toimii. Laukaisukartta tehty ja siihen pystyy merkitsemään laukaisukohdan.</w:t>
      </w:r>
    </w:p>
    <w:p w:rsidR="008E133D" w:rsidRDefault="00585E46" w:rsidP="00585E46">
      <w:pPr>
        <w:pStyle w:val="Heading1"/>
      </w:pPr>
      <w:r>
        <w:t>Ongelmat</w:t>
      </w:r>
    </w:p>
    <w:p w:rsidR="005154E8" w:rsidRDefault="005154E8" w:rsidP="005154E8">
      <w:pPr>
        <w:spacing w:after="0"/>
      </w:pPr>
    </w:p>
    <w:p w:rsidR="00B6697B" w:rsidRDefault="00B6697B" w:rsidP="005154E8">
      <w:pPr>
        <w:spacing w:after="0"/>
      </w:pPr>
      <w:r>
        <w:t>[Tässä kerrotaan tarkastelujakson aikana esille tulleista ongelmista ja mitä niiden ratkaisemiseksi on tehty/tehdään.]</w:t>
      </w:r>
    </w:p>
    <w:p w:rsidR="00B6697B" w:rsidRDefault="00B6697B" w:rsidP="005154E8">
      <w:pPr>
        <w:spacing w:after="0"/>
      </w:pPr>
    </w:p>
    <w:p w:rsidR="004D5477" w:rsidRPr="005154E8" w:rsidRDefault="0019683A" w:rsidP="005154E8">
      <w:pPr>
        <w:spacing w:after="0"/>
      </w:pPr>
      <w:r>
        <w:t xml:space="preserve">Projektin edistämiselle </w:t>
      </w:r>
      <w:r w:rsidR="00BD1958">
        <w:t>on ollut vaikea varata aikaa tuntien ulkopuolelta.</w:t>
      </w:r>
      <w:r w:rsidR="00643C2F">
        <w:t xml:space="preserve"> Ajanpuutteen vuoksi joudumme siirtämään vaatimukset ID 3, </w:t>
      </w:r>
      <w:r w:rsidR="00E67B92">
        <w:t xml:space="preserve">36, </w:t>
      </w:r>
      <w:r w:rsidR="00643C2F">
        <w:t>42 &amp; 45 myöhempään versioon.</w:t>
      </w:r>
    </w:p>
    <w:p w:rsidR="00585E46" w:rsidRDefault="00371806" w:rsidP="00585E46">
      <w:pPr>
        <w:pStyle w:val="Heading1"/>
      </w:pPr>
      <w:r>
        <w:t>Tehty työmäärä</w:t>
      </w:r>
    </w:p>
    <w:p w:rsidR="00B6697B" w:rsidRDefault="00B6697B" w:rsidP="00F93A20">
      <w:pPr>
        <w:spacing w:before="240" w:line="240" w:lineRule="auto"/>
        <w:jc w:val="left"/>
      </w:pPr>
      <w:r>
        <w:t>[Tässä kerrotaan tarkastelujakson aikana tehdyt henkilökohtaiset työmäärät ja arvioidaan valmiusaste]</w:t>
      </w:r>
    </w:p>
    <w:p w:rsidR="00F93A20" w:rsidRDefault="00252A11" w:rsidP="00F93A20">
      <w:pPr>
        <w:spacing w:before="240" w:line="240" w:lineRule="auto"/>
        <w:jc w:val="left"/>
      </w:pPr>
      <w:r>
        <w:t xml:space="preserve">Projekti on edennyt edellisviikosta </w:t>
      </w:r>
      <w:r w:rsidR="00E14632">
        <w:t>hitaasti</w:t>
      </w:r>
      <w:r>
        <w:t>. Projekt</w:t>
      </w:r>
      <w:r w:rsidR="00235D83">
        <w:t xml:space="preserve">in valmiusasteeksi arvioidaan </w:t>
      </w:r>
      <w:r w:rsidR="00A126ED">
        <w:t>65</w:t>
      </w:r>
      <w:r>
        <w:t>%.</w:t>
      </w:r>
    </w:p>
    <w:p w:rsidR="00585E46" w:rsidRDefault="00F93A20" w:rsidP="00F93A20">
      <w:pPr>
        <w:spacing w:before="240" w:line="240" w:lineRule="auto"/>
        <w:jc w:val="left"/>
      </w:pPr>
      <w:r>
        <w:t xml:space="preserve">Projektiryhmä on käyttänyt projektiin </w:t>
      </w:r>
      <w:r w:rsidR="00F12772">
        <w:t xml:space="preserve">n. </w:t>
      </w:r>
      <w:r w:rsidR="00D87643">
        <w:t>1</w:t>
      </w:r>
      <w:r w:rsidR="00371806">
        <w:t>7</w:t>
      </w:r>
      <w:r>
        <w:t xml:space="preserve"> tuntia.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B6697B" w:rsidTr="00371806">
        <w:tc>
          <w:tcPr>
            <w:tcW w:w="1555" w:type="dxa"/>
            <w:shd w:val="clear" w:color="auto" w:fill="D9D9D9" w:themeFill="background1" w:themeFillShade="D9"/>
          </w:tcPr>
          <w:p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:rsidTr="00371806">
        <w:tc>
          <w:tcPr>
            <w:tcW w:w="1555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Anne</w:t>
            </w:r>
          </w:p>
        </w:tc>
        <w:tc>
          <w:tcPr>
            <w:tcW w:w="1984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7h</w:t>
            </w:r>
          </w:p>
        </w:tc>
        <w:tc>
          <w:tcPr>
            <w:tcW w:w="6917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tietokannan toteutus</w:t>
            </w:r>
          </w:p>
        </w:tc>
      </w:tr>
      <w:tr w:rsidR="00B6697B" w:rsidTr="00371806">
        <w:tc>
          <w:tcPr>
            <w:tcW w:w="1555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Pekka</w:t>
            </w:r>
          </w:p>
        </w:tc>
        <w:tc>
          <w:tcPr>
            <w:tcW w:w="1984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6h</w:t>
            </w:r>
          </w:p>
        </w:tc>
        <w:tc>
          <w:tcPr>
            <w:tcW w:w="6917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tilastomoduulin koodaus, viikkopalaverimuistio</w:t>
            </w:r>
          </w:p>
        </w:tc>
      </w:tr>
      <w:tr w:rsidR="00B6697B" w:rsidTr="00371806">
        <w:tc>
          <w:tcPr>
            <w:tcW w:w="1555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Valtteri</w:t>
            </w:r>
          </w:p>
        </w:tc>
        <w:tc>
          <w:tcPr>
            <w:tcW w:w="1984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4h</w:t>
            </w:r>
          </w:p>
        </w:tc>
        <w:tc>
          <w:tcPr>
            <w:tcW w:w="6917" w:type="dxa"/>
          </w:tcPr>
          <w:p w:rsidR="00B6697B" w:rsidRDefault="00B6697B" w:rsidP="00585E46">
            <w:pPr>
              <w:spacing w:line="276" w:lineRule="auto"/>
              <w:jc w:val="left"/>
            </w:pPr>
            <w:r>
              <w:t>tilastoinnin syöttönäytön koodaus</w:t>
            </w:r>
          </w:p>
        </w:tc>
      </w:tr>
    </w:tbl>
    <w:p w:rsidR="004D3381" w:rsidRDefault="004D3381" w:rsidP="00585E46">
      <w:pPr>
        <w:spacing w:line="276" w:lineRule="auto"/>
        <w:jc w:val="left"/>
      </w:pPr>
    </w:p>
    <w:p w:rsidR="004D3381" w:rsidRDefault="004D3381" w:rsidP="004D3381">
      <w:r>
        <w:br w:type="page"/>
      </w:r>
    </w:p>
    <w:p w:rsidR="004D3381" w:rsidRDefault="004D3381" w:rsidP="004D3381">
      <w:pPr>
        <w:pStyle w:val="Heading1"/>
      </w:pPr>
      <w:r>
        <w:lastRenderedPageBreak/>
        <w:t>Seuraavan viikon tehtävät</w:t>
      </w:r>
    </w:p>
    <w:p w:rsidR="004D3381" w:rsidRDefault="004D3381" w:rsidP="004D3381">
      <w:pPr>
        <w:spacing w:before="240" w:line="240" w:lineRule="auto"/>
        <w:jc w:val="left"/>
      </w:pPr>
      <w:r>
        <w:t>[Tässä kerrotaan seuraavalle viikolle (jaksolle) suunnitellut henkilökohtaiset tehtävät ja niiden arvioitu työmäärä]</w:t>
      </w:r>
    </w:p>
    <w:p w:rsidR="004D3381" w:rsidRDefault="0061262A" w:rsidP="004D3381">
      <w:pPr>
        <w:spacing w:before="240" w:line="240" w:lineRule="auto"/>
        <w:jc w:val="left"/>
      </w:pPr>
      <w:r>
        <w:t>Arvioitu työmäärä 15</w:t>
      </w:r>
      <w:bookmarkStart w:id="0" w:name="_GoBack"/>
      <w:bookmarkEnd w:id="0"/>
      <w:r w:rsidR="004D3381">
        <w:t xml:space="preserve"> tuntia.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4D3381" w:rsidTr="00C94853">
        <w:tc>
          <w:tcPr>
            <w:tcW w:w="1555" w:type="dxa"/>
            <w:shd w:val="clear" w:color="auto" w:fill="D9D9D9" w:themeFill="background1" w:themeFillShade="D9"/>
          </w:tcPr>
          <w:p w:rsidR="004D3381" w:rsidRDefault="004D3381" w:rsidP="00C94853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D3381" w:rsidRDefault="004D3381" w:rsidP="00C94853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:rsidR="004D3381" w:rsidRDefault="004D3381" w:rsidP="00C94853">
            <w:pPr>
              <w:spacing w:line="276" w:lineRule="auto"/>
              <w:jc w:val="left"/>
            </w:pPr>
            <w:r>
              <w:t>Tehtävä</w:t>
            </w:r>
          </w:p>
        </w:tc>
      </w:tr>
      <w:tr w:rsidR="004D3381" w:rsidTr="00C94853">
        <w:tc>
          <w:tcPr>
            <w:tcW w:w="1555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Anne</w:t>
            </w:r>
          </w:p>
        </w:tc>
        <w:tc>
          <w:tcPr>
            <w:tcW w:w="1984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2h</w:t>
            </w:r>
          </w:p>
        </w:tc>
        <w:tc>
          <w:tcPr>
            <w:tcW w:w="6917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tietokannan toteutus</w:t>
            </w:r>
          </w:p>
        </w:tc>
      </w:tr>
      <w:tr w:rsidR="004D3381" w:rsidTr="00C94853">
        <w:tc>
          <w:tcPr>
            <w:tcW w:w="1555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Pekka</w:t>
            </w:r>
          </w:p>
        </w:tc>
        <w:tc>
          <w:tcPr>
            <w:tcW w:w="1984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4h</w:t>
            </w:r>
          </w:p>
        </w:tc>
        <w:tc>
          <w:tcPr>
            <w:tcW w:w="6917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raportin koodaus, viikkopalaverimuistio</w:t>
            </w:r>
          </w:p>
        </w:tc>
      </w:tr>
      <w:tr w:rsidR="004D3381" w:rsidTr="00C94853">
        <w:tc>
          <w:tcPr>
            <w:tcW w:w="1555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Valtteri</w:t>
            </w:r>
          </w:p>
        </w:tc>
        <w:tc>
          <w:tcPr>
            <w:tcW w:w="1984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4h</w:t>
            </w:r>
          </w:p>
        </w:tc>
        <w:tc>
          <w:tcPr>
            <w:tcW w:w="6917" w:type="dxa"/>
          </w:tcPr>
          <w:p w:rsidR="004D3381" w:rsidRDefault="004D3381" w:rsidP="00C94853">
            <w:pPr>
              <w:spacing w:line="276" w:lineRule="auto"/>
              <w:jc w:val="left"/>
            </w:pPr>
            <w:r>
              <w:t>asiakashallintanäytön koodaus</w:t>
            </w:r>
          </w:p>
        </w:tc>
      </w:tr>
    </w:tbl>
    <w:p w:rsidR="00585E46" w:rsidRDefault="00585E46" w:rsidP="00585E46">
      <w:pPr>
        <w:spacing w:line="276" w:lineRule="auto"/>
        <w:jc w:val="left"/>
      </w:pPr>
    </w:p>
    <w:p w:rsidR="00585E46" w:rsidRDefault="00371806" w:rsidP="00585E46">
      <w:pPr>
        <w:pStyle w:val="Heading1"/>
      </w:pPr>
      <w:r>
        <w:t>Toimintojen</w:t>
      </w:r>
      <w:r w:rsidR="00585E46">
        <w:t xml:space="preserve"> valmiusaste</w:t>
      </w:r>
    </w:p>
    <w:p w:rsidR="00585E46" w:rsidRDefault="00585E46" w:rsidP="00585E46">
      <w:pPr>
        <w:pStyle w:val="Caption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ien vienti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R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osteri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valinta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pelaajakannasta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jen tulostus tiedostoksi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aloitusten tilastointi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jääajan tilastointi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tehotilaston tilastointi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taklausten tilastointi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elaaja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 laukasten tilastointi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Pelaajan tehokkuusraportointi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371806" w:rsidRPr="00453FFF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Pelaajavertailu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</w:tbl>
    <w:p w:rsidR="00F640B0" w:rsidRDefault="00F640B0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F640B0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DCE" w:rsidRDefault="00E26DCE" w:rsidP="00A71329">
      <w:r>
        <w:separator/>
      </w:r>
    </w:p>
  </w:endnote>
  <w:endnote w:type="continuationSeparator" w:id="0">
    <w:p w:rsidR="00E26DCE" w:rsidRDefault="00E26DCE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DCE" w:rsidRDefault="00E26DCE" w:rsidP="00A71329">
      <w:r>
        <w:separator/>
      </w:r>
    </w:p>
  </w:footnote>
  <w:footnote w:type="continuationSeparator" w:id="0">
    <w:p w:rsidR="00E26DCE" w:rsidRDefault="00E26DCE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26" w:rsidRPr="00B832E6" w:rsidRDefault="00271326" w:rsidP="00A71329">
    <w:pPr>
      <w:pStyle w:val="Header"/>
    </w:pPr>
    <w:ins w:id="1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200A"/>
    <w:multiLevelType w:val="multilevel"/>
    <w:tmpl w:val="BA8C0A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50CD"/>
    <w:rsid w:val="00537458"/>
    <w:rsid w:val="00540335"/>
    <w:rsid w:val="005403AC"/>
    <w:rsid w:val="00540F1D"/>
    <w:rsid w:val="0054352F"/>
    <w:rsid w:val="005441F8"/>
    <w:rsid w:val="0054432A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262A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3D77"/>
    <w:rsid w:val="0085401B"/>
    <w:rsid w:val="008540EA"/>
    <w:rsid w:val="00855AE7"/>
    <w:rsid w:val="008569A1"/>
    <w:rsid w:val="008572A2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60858"/>
    <w:rsid w:val="009612D6"/>
    <w:rsid w:val="00961EDD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6DCE"/>
    <w:rsid w:val="00E2725A"/>
    <w:rsid w:val="00E300F9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31A3"/>
    <w:rsid w:val="00EC0B30"/>
    <w:rsid w:val="00EC14E9"/>
    <w:rsid w:val="00EC6881"/>
    <w:rsid w:val="00ED2640"/>
    <w:rsid w:val="00ED4E01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62F4E7C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784B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8C784B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BodyTextIndent">
    <w:name w:val="Body Text Indent"/>
    <w:basedOn w:val="Normal"/>
    <w:link w:val="BodyTextIndentChar"/>
    <w:rsid w:val="00DB2D0D"/>
    <w:pPr>
      <w:spacing w:before="240" w:after="240"/>
    </w:pPr>
    <w:rPr>
      <w:szCs w:val="24"/>
    </w:rPr>
  </w:style>
  <w:style w:type="paragraph" w:styleId="TOC3">
    <w:name w:val="toc 3"/>
    <w:basedOn w:val="Normal"/>
    <w:next w:val="Normal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">
    <w:name w:val="Hyperlink"/>
    <w:basedOn w:val="DefaultParagraphFont"/>
    <w:uiPriority w:val="99"/>
    <w:rsid w:val="00F7257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BodyTextIndent2">
    <w:name w:val="Body Text Indent 2"/>
    <w:basedOn w:val="Normal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l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l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Strong">
    <w:name w:val="Strong"/>
    <w:uiPriority w:val="22"/>
    <w:qFormat/>
    <w:rsid w:val="00CE6AF5"/>
    <w:rPr>
      <w:b/>
      <w:bCs/>
    </w:rPr>
  </w:style>
  <w:style w:type="table" w:styleId="TableGrid">
    <w:name w:val="Table Grid"/>
    <w:basedOn w:val="TableNormal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BodyTextIndent"/>
    <w:rsid w:val="00380335"/>
    <w:pPr>
      <w:ind w:firstLine="1304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PageNumber">
    <w:name w:val="page number"/>
    <w:basedOn w:val="DefaultParagraphFont"/>
    <w:rsid w:val="00911A79"/>
  </w:style>
  <w:style w:type="paragraph" w:styleId="HTMLPreformatted">
    <w:name w:val="HTML Preformatted"/>
    <w:basedOn w:val="Normal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l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DefaultParagraphFont"/>
    <w:link w:val="Normaali12pt"/>
    <w:rsid w:val="005D71C0"/>
    <w:rPr>
      <w:sz w:val="24"/>
      <w:szCs w:val="24"/>
      <w:lang w:val="en-GB" w:eastAsia="fi-FI" w:bidi="ar-SA"/>
    </w:rPr>
  </w:style>
  <w:style w:type="character" w:styleId="FollowedHyperlink">
    <w:name w:val="FollowedHyperlink"/>
    <w:basedOn w:val="DefaultParagraphFont"/>
    <w:rsid w:val="00B106C8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668D5"/>
    <w:rPr>
      <w:lang w:val="en-GB"/>
    </w:rPr>
  </w:style>
  <w:style w:type="paragraph" w:styleId="ListParagraph">
    <w:name w:val="List Paragraph"/>
    <w:basedOn w:val="Normal"/>
    <w:uiPriority w:val="34"/>
    <w:qFormat/>
    <w:rsid w:val="00CE6AF5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DefaultParagraphFont"/>
    <w:rsid w:val="00CC6571"/>
    <w:rPr>
      <w:sz w:val="24"/>
      <w:szCs w:val="24"/>
    </w:rPr>
  </w:style>
  <w:style w:type="character" w:styleId="CommentReference">
    <w:name w:val="annotation reference"/>
    <w:basedOn w:val="DefaultParagraphFont"/>
    <w:rsid w:val="002653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53C6"/>
  </w:style>
  <w:style w:type="character" w:customStyle="1" w:styleId="CommentTextChar">
    <w:name w:val="Comment Text Char"/>
    <w:basedOn w:val="DefaultParagraphFont"/>
    <w:link w:val="CommentText"/>
    <w:rsid w:val="002653C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265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653C6"/>
    <w:rPr>
      <w:b/>
      <w:bCs/>
      <w:lang w:val="en-GB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Bibliography">
    <w:name w:val="Bibliography"/>
    <w:basedOn w:val="Normal"/>
    <w:next w:val="Normal"/>
    <w:uiPriority w:val="37"/>
    <w:unhideWhenUsed/>
    <w:rsid w:val="00085D36"/>
  </w:style>
  <w:style w:type="character" w:customStyle="1" w:styleId="HeaderChar">
    <w:name w:val="Header Char"/>
    <w:basedOn w:val="DefaultParagraphFont"/>
    <w:link w:val="Header"/>
    <w:rsid w:val="009E3867"/>
    <w:rPr>
      <w:sz w:val="24"/>
      <w:lang w:val="en-GB"/>
    </w:rPr>
  </w:style>
  <w:style w:type="paragraph" w:styleId="TableofFigures">
    <w:name w:val="table of figures"/>
    <w:basedOn w:val="Normal"/>
    <w:next w:val="Normal"/>
    <w:uiPriority w:val="99"/>
    <w:rsid w:val="00AC18BD"/>
  </w:style>
  <w:style w:type="character" w:styleId="PlaceholderText">
    <w:name w:val="Placeholder Text"/>
    <w:basedOn w:val="DefaultParagraphFont"/>
    <w:uiPriority w:val="99"/>
    <w:semiHidden/>
    <w:rsid w:val="00E96AB5"/>
    <w:rPr>
      <w:color w:val="808080"/>
    </w:rPr>
  </w:style>
  <w:style w:type="paragraph" w:styleId="FootnoteText">
    <w:name w:val="footnote text"/>
    <w:basedOn w:val="Normal"/>
    <w:link w:val="FootnoteTextChar"/>
    <w:uiPriority w:val="99"/>
    <w:rsid w:val="0004230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04230B"/>
    <w:rPr>
      <w:rFonts w:ascii="Arial" w:hAnsi="Arial"/>
      <w:lang w:val="en-GB"/>
    </w:rPr>
  </w:style>
  <w:style w:type="character" w:styleId="FootnoteReference">
    <w:name w:val="footnote reference"/>
    <w:basedOn w:val="DefaultParagraphFont"/>
    <w:rsid w:val="0004230B"/>
    <w:rPr>
      <w:vertAlign w:val="superscript"/>
    </w:rPr>
  </w:style>
  <w:style w:type="character" w:styleId="Emphasi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NoSpacing">
    <w:name w:val="No Spacing"/>
    <w:basedOn w:val="Normal"/>
    <w:link w:val="NoSpacingChar"/>
    <w:uiPriority w:val="1"/>
    <w:qFormat/>
    <w:rsid w:val="00CE6A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2B58"/>
  </w:style>
  <w:style w:type="paragraph" w:styleId="Quote">
    <w:name w:val="Quote"/>
    <w:basedOn w:val="Normal"/>
    <w:next w:val="Normal"/>
    <w:link w:val="Quote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AF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AF5"/>
    <w:rPr>
      <w:b/>
      <w:bCs/>
      <w:i/>
      <w:iCs/>
    </w:rPr>
  </w:style>
  <w:style w:type="character" w:styleId="SubtleEmphasis">
    <w:name w:val="Subtle Emphasis"/>
    <w:uiPriority w:val="19"/>
    <w:qFormat/>
    <w:rsid w:val="00CE6AF5"/>
    <w:rPr>
      <w:i/>
      <w:iCs/>
    </w:rPr>
  </w:style>
  <w:style w:type="character" w:styleId="IntenseEmphasis">
    <w:name w:val="Intense Emphasis"/>
    <w:uiPriority w:val="21"/>
    <w:qFormat/>
    <w:rsid w:val="00CE6AF5"/>
    <w:rPr>
      <w:b/>
      <w:bCs/>
    </w:rPr>
  </w:style>
  <w:style w:type="character" w:styleId="SubtleReference">
    <w:name w:val="Subtle Reference"/>
    <w:uiPriority w:val="31"/>
    <w:qFormat/>
    <w:rsid w:val="00CE6AF5"/>
    <w:rPr>
      <w:smallCaps/>
    </w:rPr>
  </w:style>
  <w:style w:type="character" w:styleId="IntenseReference">
    <w:name w:val="Intense Reference"/>
    <w:uiPriority w:val="32"/>
    <w:qFormat/>
    <w:rsid w:val="00CE6AF5"/>
    <w:rPr>
      <w:smallCaps/>
      <w:spacing w:val="5"/>
      <w:u w:val="single"/>
    </w:rPr>
  </w:style>
  <w:style w:type="character" w:styleId="BookTitl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l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DefaultParagraphFont"/>
    <w:link w:val="Toiminnonlista"/>
    <w:rsid w:val="00267427"/>
    <w:rPr>
      <w:i/>
      <w:lang w:val="fi-FI"/>
    </w:rPr>
  </w:style>
  <w:style w:type="paragraph" w:styleId="NormalWeb">
    <w:name w:val="Normal (Web)"/>
    <w:basedOn w:val="Normal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Caption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CaptionChar">
    <w:name w:val="Caption Char"/>
    <w:basedOn w:val="DefaultParagraphFont"/>
    <w:link w:val="Caption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Caption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EndnoteText">
    <w:name w:val="endnote text"/>
    <w:basedOn w:val="Normal"/>
    <w:link w:val="EndnoteTextChar"/>
    <w:rsid w:val="007A15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A15A8"/>
    <w:rPr>
      <w:sz w:val="20"/>
      <w:szCs w:val="20"/>
      <w:lang w:val="fi-FI"/>
    </w:rPr>
  </w:style>
  <w:style w:type="character" w:styleId="EndnoteReference">
    <w:name w:val="endnote reference"/>
    <w:basedOn w:val="DefaultParagraphFont"/>
    <w:rsid w:val="007A15A8"/>
    <w:rPr>
      <w:vertAlign w:val="superscript"/>
    </w:rPr>
  </w:style>
  <w:style w:type="paragraph" w:customStyle="1" w:styleId="Taulukko">
    <w:name w:val="Taulukko"/>
    <w:basedOn w:val="Normal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DefaultParagraphFont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l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DefaultParagraphFont"/>
    <w:uiPriority w:val="99"/>
    <w:rsid w:val="00371806"/>
    <w:rPr>
      <w:kern w:val="0"/>
      <w:sz w:val="20"/>
      <w:szCs w:val="20"/>
      <w14:ligatures w14:val="none"/>
    </w:rPr>
  </w:style>
  <w:style w:type="table" w:styleId="MediumShading2-Accent5">
    <w:name w:val="Medium Shading 2 Accent 5"/>
    <w:basedOn w:val="TableNormal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BECDF1AF-AD1B-438A-B75C-E32EB8E9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1724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1933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Keijo Kuosmanen</cp:lastModifiedBy>
  <cp:revision>2</cp:revision>
  <cp:lastPrinted>2010-04-01T10:01:00Z</cp:lastPrinted>
  <dcterms:created xsi:type="dcterms:W3CDTF">2018-12-13T11:21:00Z</dcterms:created>
  <dcterms:modified xsi:type="dcterms:W3CDTF">2018-12-13T11:21:00Z</dcterms:modified>
</cp:coreProperties>
</file>