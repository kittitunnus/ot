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58" w:rsidRPr="00A83950" w:rsidRDefault="00595404" w:rsidP="00A71329">
      <w:pPr>
        <w:pStyle w:val="Otsikko"/>
        <w:rPr>
          <w:sz w:val="40"/>
          <w:szCs w:val="40"/>
        </w:rPr>
      </w:pPr>
      <w:r w:rsidRPr="00A83950">
        <w:rPr>
          <w:sz w:val="40"/>
          <w:szCs w:val="40"/>
        </w:rPr>
        <w:t>Viikkoraportti 0</w:t>
      </w:r>
      <w:r w:rsidR="0078726F">
        <w:rPr>
          <w:sz w:val="40"/>
          <w:szCs w:val="40"/>
        </w:rPr>
        <w:t>9</w:t>
      </w:r>
      <w:bookmarkStart w:id="0" w:name="_GoBack"/>
      <w:bookmarkEnd w:id="0"/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20</w:t>
      </w:r>
      <w:r w:rsidR="00A83950" w:rsidRPr="00A83950">
        <w:rPr>
          <w:sz w:val="40"/>
          <w:szCs w:val="40"/>
        </w:rPr>
        <w:t>.</w:t>
      </w:r>
      <w:r w:rsidR="00BD1958">
        <w:rPr>
          <w:sz w:val="40"/>
          <w:szCs w:val="40"/>
        </w:rPr>
        <w:t>2</w:t>
      </w:r>
      <w:r w:rsidR="00361AAD">
        <w:rPr>
          <w:sz w:val="40"/>
          <w:szCs w:val="40"/>
        </w:rPr>
        <w:t xml:space="preserve">.2011 – </w:t>
      </w:r>
      <w:r w:rsidR="00D02895">
        <w:rPr>
          <w:sz w:val="40"/>
          <w:szCs w:val="40"/>
        </w:rPr>
        <w:t>26</w:t>
      </w:r>
      <w:r w:rsidR="00361AAD">
        <w:rPr>
          <w:sz w:val="40"/>
          <w:szCs w:val="40"/>
        </w:rPr>
        <w:t>.2</w:t>
      </w:r>
      <w:r w:rsidR="00A83950" w:rsidRPr="00A83950">
        <w:rPr>
          <w:sz w:val="40"/>
          <w:szCs w:val="40"/>
        </w:rPr>
        <w:t>.2012)</w:t>
      </w:r>
    </w:p>
    <w:p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proofErr w:type="spellStart"/>
      <w:r w:rsidR="00026C9F">
        <w:t>Team</w:t>
      </w:r>
      <w:proofErr w:type="spellEnd"/>
      <w:r w:rsidR="00026C9F">
        <w:t xml:space="preserve"> Ahma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026C9F">
        <w:t>Matti Meikäläinen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Ville Vallaton</w:t>
      </w:r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 xml:space="preserve">Jussi </w:t>
      </w:r>
      <w:proofErr w:type="spellStart"/>
      <w:r w:rsidR="00026C9F">
        <w:t>Juonio</w:t>
      </w:r>
      <w:proofErr w:type="spellEnd"/>
    </w:p>
    <w:p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Heikki Hela</w:t>
      </w:r>
    </w:p>
    <w:p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D02895">
        <w:t>7</w:t>
      </w:r>
      <w:r w:rsidR="001E58AB">
        <w:t>.</w:t>
      </w:r>
      <w:r w:rsidR="00F150B4">
        <w:t>2</w:t>
      </w:r>
      <w:r w:rsidR="001E58AB">
        <w:t>.201</w:t>
      </w:r>
      <w:r w:rsidR="00F507A9">
        <w:t>2</w:t>
      </w:r>
    </w:p>
    <w:p w:rsidR="00F150B4" w:rsidRPr="00F150B4" w:rsidRDefault="008E133D" w:rsidP="00F150B4">
      <w:pPr>
        <w:pStyle w:val="Otsikko1"/>
      </w:pPr>
      <w:r>
        <w:t>Tilanne</w:t>
      </w:r>
    </w:p>
    <w:p w:rsidR="00CA1715" w:rsidRPr="00CA1715" w:rsidRDefault="0019683A" w:rsidP="00CA1715">
      <w:pPr>
        <w:spacing w:before="240"/>
        <w:jc w:val="left"/>
      </w:pPr>
      <w:r>
        <w:t>Tietokanta on lisätty pääprojektiin</w:t>
      </w:r>
      <w:r w:rsidR="00BD1958">
        <w:t>.</w:t>
      </w:r>
      <w:r>
        <w:t xml:space="preserve"> Pelinhallintanäytön kello toimii. Laukaisukartta tehty ja siihen pystyy merkits</w:t>
      </w:r>
      <w:r>
        <w:t>e</w:t>
      </w:r>
      <w:r>
        <w:t>mään laukaisukohdan.</w:t>
      </w:r>
    </w:p>
    <w:p w:rsidR="008E133D" w:rsidRDefault="00585E46" w:rsidP="00585E46">
      <w:pPr>
        <w:pStyle w:val="Otsikko1"/>
      </w:pPr>
      <w:r>
        <w:t>Ongelmat</w:t>
      </w:r>
    </w:p>
    <w:p w:rsidR="005154E8" w:rsidRDefault="005154E8" w:rsidP="005154E8">
      <w:pPr>
        <w:spacing w:after="0"/>
      </w:pPr>
    </w:p>
    <w:p w:rsidR="004D5477" w:rsidRPr="005154E8" w:rsidRDefault="0019683A" w:rsidP="005154E8">
      <w:pPr>
        <w:spacing w:after="0"/>
      </w:pPr>
      <w:r>
        <w:t xml:space="preserve">Projektin edistämiselle </w:t>
      </w:r>
      <w:r w:rsidR="00BD1958">
        <w:t>on ollut vaikea varata aikaa tuntien ulkopuolelta.</w:t>
      </w:r>
      <w:r w:rsidR="00643C2F">
        <w:t xml:space="preserve"> Ajanpuutteen vuoksi joudumme siirtämään vaatimukset ID 3, </w:t>
      </w:r>
      <w:r w:rsidR="00E67B92">
        <w:t xml:space="preserve">36, </w:t>
      </w:r>
      <w:r w:rsidR="00643C2F">
        <w:t>42 &amp; 45 myöhempään versioon.</w:t>
      </w:r>
    </w:p>
    <w:p w:rsidR="00585E46" w:rsidRDefault="00585E46" w:rsidP="00585E46">
      <w:pPr>
        <w:pStyle w:val="Otsikko1"/>
      </w:pPr>
      <w:r>
        <w:t>Projektin valmiusaste</w:t>
      </w:r>
    </w:p>
    <w:p w:rsidR="00F93A20" w:rsidRDefault="00252A11" w:rsidP="00F93A20">
      <w:pPr>
        <w:spacing w:before="240" w:line="240" w:lineRule="auto"/>
        <w:jc w:val="left"/>
      </w:pPr>
      <w:r>
        <w:t xml:space="preserve">Projekti on edennyt edellisviikosta </w:t>
      </w:r>
      <w:r w:rsidR="00E14632">
        <w:t>hitaasti</w:t>
      </w:r>
      <w:r>
        <w:t>. Projekt</w:t>
      </w:r>
      <w:r w:rsidR="00235D83">
        <w:t xml:space="preserve">in valmiusasteeksi arvioidaan </w:t>
      </w:r>
      <w:proofErr w:type="gramStart"/>
      <w:r w:rsidR="00A126ED">
        <w:t>65</w:t>
      </w:r>
      <w:r>
        <w:t>%</w:t>
      </w:r>
      <w:proofErr w:type="gramEnd"/>
      <w:r>
        <w:t>.</w:t>
      </w:r>
    </w:p>
    <w:p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D87643">
        <w:t>1</w:t>
      </w:r>
      <w:r w:rsidR="00A126ED">
        <w:t>6</w:t>
      </w:r>
      <w:r w:rsidR="00874B4E">
        <w:t>2</w:t>
      </w:r>
      <w:r>
        <w:t xml:space="preserve"> tuntia.</w:t>
      </w:r>
    </w:p>
    <w:p w:rsidR="00585E46" w:rsidRDefault="00585E46" w:rsidP="00585E46">
      <w:pPr>
        <w:spacing w:line="276" w:lineRule="auto"/>
        <w:jc w:val="left"/>
      </w:pPr>
      <w:r>
        <w:br w:type="page"/>
      </w:r>
    </w:p>
    <w:p w:rsidR="00585E46" w:rsidRDefault="00585E46" w:rsidP="00585E46">
      <w:pPr>
        <w:pStyle w:val="Otsikko1"/>
      </w:pPr>
      <w:r>
        <w:lastRenderedPageBreak/>
        <w:t>Vaatimusten valmiusaste</w:t>
      </w:r>
    </w:p>
    <w:p w:rsidR="00585E46" w:rsidRDefault="00585E46" w:rsidP="00585E46">
      <w:pPr>
        <w:pStyle w:val="Kuvanotsikko"/>
        <w:keepNext/>
      </w:pPr>
      <w:r>
        <w:t xml:space="preserve">Taulukko </w:t>
      </w:r>
      <w:r w:rsidR="00163C7E">
        <w:fldChar w:fldCharType="begin"/>
      </w:r>
      <w:r>
        <w:instrText xml:space="preserve"> SEQ Taulukko \* ARABIC </w:instrText>
      </w:r>
      <w:r w:rsidR="00163C7E">
        <w:fldChar w:fldCharType="separate"/>
      </w:r>
      <w:r>
        <w:rPr>
          <w:noProof/>
        </w:rPr>
        <w:t>2</w:t>
      </w:r>
      <w:r w:rsidR="00163C7E">
        <w:fldChar w:fldCharType="end"/>
      </w:r>
      <w:r>
        <w:t>: Vaatimusten valmiusaste</w:t>
      </w:r>
    </w:p>
    <w:tbl>
      <w:tblPr>
        <w:tblW w:w="10490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60"/>
        <w:gridCol w:w="1059"/>
        <w:gridCol w:w="5894"/>
        <w:gridCol w:w="1559"/>
        <w:gridCol w:w="1418"/>
      </w:tblGrid>
      <w:tr w:rsidR="00072C44" w:rsidRPr="00453FFF" w:rsidTr="00072C44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E84E39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Pvm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Vaatimuksen kuvaus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072C44" w:rsidP="00072C44">
            <w:pPr>
              <w:spacing w:after="0" w:line="240" w:lineRule="auto"/>
              <w:ind w:left="72" w:right="21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Sprintti</w:t>
            </w:r>
            <w:proofErr w:type="spellEnd"/>
            <w:r w:rsidR="00AF3C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(1-4)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Kaikki pelaajat täytyy olla kannassa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Ennen peliä valitaan </w:t>
            </w: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rosteri</w:t>
            </w:r>
            <w:proofErr w:type="spellEnd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pelaajakannasta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  <w:r w:rsidR="0018114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Tilastot ulos yhtenä tiedostona käyttäjän ymmärtämässä muodossa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FF1D6B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aloitukset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jääaika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tehotilasto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taklaukset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laukaukset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syötöt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aktiiviselle maalivahdille torjunta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jäähyt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pelaajalle maalit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Tilastoida aktiiviselle maalivahdille päästetyt maali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Kellon pysäytys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7A3492" w:rsidP="0019683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</w:t>
            </w:r>
            <w:r w:rsidR="001968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Kelloa pitää pystyä siirtämään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Kellon aloitus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Erä pitää näkyä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DD3CE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Sovellukselle luodaan logo, joka näytetään sovelluksessa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Laukaisukarttaan pitää pystyä merkkaamaan laukaisukohta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Ketjuja pitää pysytä muokkaamaan koko ajan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072C44" w:rsidRPr="00453FFF" w:rsidTr="00095253">
        <w:trPr>
          <w:trHeight w:val="29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Defaultti</w:t>
            </w:r>
            <w:proofErr w:type="spellEnd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</w:t>
            </w: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rosteri</w:t>
            </w:r>
            <w:proofErr w:type="spellEnd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oletus 20+2 pelaajaa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EB11BE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Jäähyn pituus pitää pystyä merkkaamaan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  <w:r w:rsidR="00687B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Laukaisukartasta pitää näkyä kaikki pelin laukaisut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19683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Rosterissa</w:t>
            </w:r>
            <w:proofErr w:type="spellEnd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pitää näkyä pelaajan nimi ja numero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C62CE8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Pelaajien tiedot nimi, numero #, syntymäaika, pituus, paino, kätisyys, pelipaikka, kuva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C62CE8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Ennen peliä määriteltävä pvm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Ennen peliä määriteltävä koti- vai vieraspeli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Ennen peliä määriteltävä vastustaja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Ennnen</w:t>
            </w:r>
            <w:proofErr w:type="spellEnd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peliä määriteltävä peliaika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Ennen peliä muodostetaan ketjut valitusta </w:t>
            </w: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rosterista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99476D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Aktiivinen ketju pitää pystyä valitsemaan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E4117D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aalivahti</w:t>
            </w: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pitää pystyä vaihtamaan kesken pelin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Aktiivista ketjua pitää pystyä muokkaamaan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Pitää pystyä näyttämään joukkueen kaikki pelaajat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Pitää pystyä näyttämään </w:t>
            </w:r>
            <w:proofErr w:type="spellStart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rosterin</w:t>
            </w:r>
            <w:proofErr w:type="spellEnd"/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kaikki pelaajat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F82C4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Pitää pystyä käyttämään pysty- ja vaakasuunnassa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510CF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Aktiiviselle kentälle merkitään ainoastaan tehot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Pelaajalle voidaan merkitä pelin keskeytys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Pelaajan tietoja pitää pystyä muokkaamaan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7A349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Joukkueen valinta pelin alkuun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99476D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15.12.2011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Sovellus toimii näytön koolla 10" ja 8,9"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18114D" w:rsidP="00E84E39">
            <w:pPr>
              <w:spacing w:after="0" w:line="240" w:lineRule="auto"/>
              <w:ind w:left="72" w:right="-1487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15.12.2011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Datan saa ulos tietokannan muodossa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FF1D6B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43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44" w:rsidRPr="00453FFF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15.12.2011</w:t>
            </w:r>
          </w:p>
        </w:tc>
        <w:tc>
          <w:tcPr>
            <w:tcW w:w="5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Tilastot voidaan näyttää käyttäjälle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C44" w:rsidRPr="00453FFF" w:rsidRDefault="007A349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44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44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44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15.12.2011</w:t>
            </w:r>
          </w:p>
        </w:tc>
        <w:tc>
          <w:tcPr>
            <w:tcW w:w="5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C44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Pelaajalle voi antaa näyttönimen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C44" w:rsidRPr="00453FFF" w:rsidRDefault="007A349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50</w:t>
            </w:r>
          </w:p>
        </w:tc>
      </w:tr>
      <w:tr w:rsidR="00072C44" w:rsidRPr="00453FFF" w:rsidTr="00072C44">
        <w:trPr>
          <w:trHeight w:val="284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44" w:rsidRDefault="00072C44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45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44" w:rsidRDefault="00072C44" w:rsidP="00585E46">
            <w:pPr>
              <w:spacing w:after="0" w:line="240" w:lineRule="auto"/>
              <w:ind w:left="-496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6.1.2012</w:t>
            </w:r>
          </w:p>
        </w:tc>
        <w:tc>
          <w:tcPr>
            <w:tcW w:w="5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C44" w:rsidRDefault="00072C44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Undo-toiminto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. Käyttäjän pitää pystyä perumaan toimintonsa.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72C44" w:rsidRDefault="007748C6" w:rsidP="00072C44">
            <w:pPr>
              <w:spacing w:after="0" w:line="240" w:lineRule="auto"/>
              <w:ind w:left="72" w:right="214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2C44" w:rsidRPr="00453FFF" w:rsidRDefault="00510CF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N/A</w:t>
            </w:r>
          </w:p>
        </w:tc>
      </w:tr>
    </w:tbl>
    <w:p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E4D" w:rsidRDefault="002F2E4D" w:rsidP="00A71329">
      <w:r>
        <w:separator/>
      </w:r>
    </w:p>
  </w:endnote>
  <w:endnote w:type="continuationSeparator" w:id="0">
    <w:p w:rsidR="002F2E4D" w:rsidRDefault="002F2E4D" w:rsidP="00A71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E4D" w:rsidRDefault="002F2E4D" w:rsidP="00A71329">
      <w:r>
        <w:separator/>
      </w:r>
    </w:p>
  </w:footnote>
  <w:footnote w:type="continuationSeparator" w:id="0">
    <w:p w:rsidR="002F2E4D" w:rsidRDefault="002F2E4D" w:rsidP="00A71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26" w:rsidRPr="00B832E6" w:rsidRDefault="00271326" w:rsidP="00A71329">
    <w:pPr>
      <w:pStyle w:val="Yltunniste"/>
    </w:pPr>
    <w:ins w:id="1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"/>
    <w:rsid w:val="0004230B"/>
    <w:pPr>
      <w:spacing w:line="240" w:lineRule="auto"/>
    </w:pPr>
    <w:rPr>
      <w:sz w:val="20"/>
    </w:rPr>
  </w:style>
  <w:style w:type="character" w:customStyle="1" w:styleId="AlaviitteentekstiChar">
    <w:name w:val="Alaviitteen teksti Char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eb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n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notsikkoChar">
    <w:name w:val="Kuvan otsikko Char"/>
    <w:basedOn w:val="Kappaleenoletusfontti"/>
    <w:link w:val="Kuvan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n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784B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8C784B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BodyTextIndent">
    <w:name w:val="Body Text Indent"/>
    <w:basedOn w:val="Normal"/>
    <w:link w:val="BodyTextIndentChar"/>
    <w:rsid w:val="00DB2D0D"/>
    <w:pPr>
      <w:spacing w:before="240" w:after="240"/>
    </w:pPr>
    <w:rPr>
      <w:szCs w:val="24"/>
    </w:rPr>
  </w:style>
  <w:style w:type="paragraph" w:styleId="TOC3">
    <w:name w:val="toc 3"/>
    <w:basedOn w:val="Normal"/>
    <w:next w:val="Normal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">
    <w:name w:val="Hyperlink"/>
    <w:basedOn w:val="DefaultParagraphFont"/>
    <w:uiPriority w:val="99"/>
    <w:rsid w:val="00F7257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BodyTextIndent2">
    <w:name w:val="Body Text Indent 2"/>
    <w:basedOn w:val="Normal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l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Strong">
    <w:name w:val="Strong"/>
    <w:uiPriority w:val="22"/>
    <w:qFormat/>
    <w:rsid w:val="00CE6AF5"/>
    <w:rPr>
      <w:b/>
      <w:bCs/>
    </w:rPr>
  </w:style>
  <w:style w:type="table" w:styleId="TableGrid">
    <w:name w:val="Table Grid"/>
    <w:basedOn w:val="TableNormal"/>
    <w:uiPriority w:val="59"/>
    <w:rsid w:val="00F72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yyliSisennettyleiptekstiEnsimminenrivi23cm">
    <w:name w:val="Tyyli Sisennetty leipäteksti + Ensimmäinen rivi:  23 cm"/>
    <w:basedOn w:val="BodyTextIndent"/>
    <w:rsid w:val="00380335"/>
    <w:pPr>
      <w:ind w:firstLine="1304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PageNumber">
    <w:name w:val="page number"/>
    <w:basedOn w:val="DefaultParagraphFont"/>
    <w:rsid w:val="00911A79"/>
  </w:style>
  <w:style w:type="paragraph" w:styleId="HTMLPreformatted">
    <w:name w:val="HTML Preformatted"/>
    <w:basedOn w:val="Normal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l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DefaultParagraphFont"/>
    <w:link w:val="Normaali12pt"/>
    <w:rsid w:val="005D71C0"/>
    <w:rPr>
      <w:sz w:val="24"/>
      <w:szCs w:val="24"/>
      <w:lang w:val="en-GB" w:eastAsia="fi-FI" w:bidi="ar-SA"/>
    </w:rPr>
  </w:style>
  <w:style w:type="character" w:styleId="FollowedHyperlink">
    <w:name w:val="FollowedHyperlink"/>
    <w:basedOn w:val="DefaultParagraphFont"/>
    <w:rsid w:val="00B106C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668D5"/>
    <w:rPr>
      <w:lang w:val="en-GB"/>
    </w:rPr>
  </w:style>
  <w:style w:type="paragraph" w:styleId="ListParagraph">
    <w:name w:val="List Paragraph"/>
    <w:basedOn w:val="Normal"/>
    <w:uiPriority w:val="34"/>
    <w:qFormat/>
    <w:rsid w:val="00CE6AF5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DefaultParagraphFont"/>
    <w:rsid w:val="00CC6571"/>
    <w:rPr>
      <w:sz w:val="24"/>
      <w:szCs w:val="24"/>
    </w:rPr>
  </w:style>
  <w:style w:type="character" w:styleId="CommentReference">
    <w:name w:val="annotation reference"/>
    <w:basedOn w:val="DefaultParagraphFont"/>
    <w:rsid w:val="002653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C6"/>
  </w:style>
  <w:style w:type="character" w:customStyle="1" w:styleId="CommentTextChar">
    <w:name w:val="Comment Text Char"/>
    <w:basedOn w:val="DefaultParagraphFont"/>
    <w:link w:val="CommentText"/>
    <w:rsid w:val="002653C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65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C6"/>
    <w:rPr>
      <w:b/>
      <w:bCs/>
      <w:lang w:val="en-GB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Bibliography">
    <w:name w:val="Bibliography"/>
    <w:basedOn w:val="Normal"/>
    <w:next w:val="Normal"/>
    <w:uiPriority w:val="37"/>
    <w:unhideWhenUsed/>
    <w:rsid w:val="00085D36"/>
  </w:style>
  <w:style w:type="character" w:customStyle="1" w:styleId="HeaderChar">
    <w:name w:val="Header Char"/>
    <w:basedOn w:val="DefaultParagraphFont"/>
    <w:link w:val="Header"/>
    <w:rsid w:val="009E3867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AC18BD"/>
  </w:style>
  <w:style w:type="character" w:styleId="PlaceholderText">
    <w:name w:val="Placeholder Text"/>
    <w:basedOn w:val="DefaultParagraphFont"/>
    <w:uiPriority w:val="99"/>
    <w:semiHidden/>
    <w:rsid w:val="00E96AB5"/>
    <w:rPr>
      <w:color w:val="808080"/>
    </w:rPr>
  </w:style>
  <w:style w:type="paragraph" w:styleId="FootnoteText">
    <w:name w:val="footnote text"/>
    <w:basedOn w:val="Normal"/>
    <w:link w:val="FootnoteTextChar"/>
    <w:rsid w:val="0004230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04230B"/>
    <w:rPr>
      <w:rFonts w:ascii="Arial" w:hAnsi="Arial"/>
      <w:lang w:val="en-GB"/>
    </w:rPr>
  </w:style>
  <w:style w:type="character" w:styleId="FootnoteReference">
    <w:name w:val="footnote reference"/>
    <w:basedOn w:val="DefaultParagraphFont"/>
    <w:rsid w:val="0004230B"/>
    <w:rPr>
      <w:vertAlign w:val="superscript"/>
    </w:rPr>
  </w:style>
  <w:style w:type="character" w:styleId="Emphasi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NoSpacing">
    <w:name w:val="No Spacing"/>
    <w:basedOn w:val="Normal"/>
    <w:link w:val="NoSpacingChar"/>
    <w:uiPriority w:val="1"/>
    <w:qFormat/>
    <w:rsid w:val="00CE6A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2B58"/>
  </w:style>
  <w:style w:type="paragraph" w:styleId="Quote">
    <w:name w:val="Quote"/>
    <w:basedOn w:val="Normal"/>
    <w:next w:val="Normal"/>
    <w:link w:val="Quote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A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F5"/>
    <w:rPr>
      <w:b/>
      <w:bCs/>
      <w:i/>
      <w:iCs/>
    </w:rPr>
  </w:style>
  <w:style w:type="character" w:styleId="SubtleEmphasis">
    <w:name w:val="Subtle Emphasis"/>
    <w:uiPriority w:val="19"/>
    <w:qFormat/>
    <w:rsid w:val="00CE6AF5"/>
    <w:rPr>
      <w:i/>
      <w:iCs/>
    </w:rPr>
  </w:style>
  <w:style w:type="character" w:styleId="IntenseEmphasis">
    <w:name w:val="Intense Emphasis"/>
    <w:uiPriority w:val="21"/>
    <w:qFormat/>
    <w:rsid w:val="00CE6AF5"/>
    <w:rPr>
      <w:b/>
      <w:bCs/>
    </w:rPr>
  </w:style>
  <w:style w:type="character" w:styleId="SubtleReference">
    <w:name w:val="Subtle Reference"/>
    <w:uiPriority w:val="31"/>
    <w:qFormat/>
    <w:rsid w:val="00CE6AF5"/>
    <w:rPr>
      <w:smallCaps/>
    </w:rPr>
  </w:style>
  <w:style w:type="character" w:styleId="IntenseReference">
    <w:name w:val="Intense Reference"/>
    <w:uiPriority w:val="32"/>
    <w:qFormat/>
    <w:rsid w:val="00CE6AF5"/>
    <w:rPr>
      <w:smallCaps/>
      <w:spacing w:val="5"/>
      <w:u w:val="single"/>
    </w:rPr>
  </w:style>
  <w:style w:type="character" w:styleId="BookTitl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l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DefaultParagraphFont"/>
    <w:link w:val="Toiminnonlista"/>
    <w:rsid w:val="00267427"/>
    <w:rPr>
      <w:i/>
      <w:lang w:val="fi-FI"/>
    </w:rPr>
  </w:style>
  <w:style w:type="paragraph" w:styleId="NormalWeb">
    <w:name w:val="Normal (Web)"/>
    <w:basedOn w:val="Normal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Caption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CaptionChar">
    <w:name w:val="Caption Char"/>
    <w:basedOn w:val="DefaultParagraphFont"/>
    <w:link w:val="Caption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Caption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EndnoteText">
    <w:name w:val="endnote text"/>
    <w:basedOn w:val="Normal"/>
    <w:link w:val="EndnoteTextChar"/>
    <w:rsid w:val="007A15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A15A8"/>
    <w:rPr>
      <w:sz w:val="20"/>
      <w:szCs w:val="20"/>
      <w:lang w:val="fi-FI"/>
    </w:rPr>
  </w:style>
  <w:style w:type="character" w:styleId="EndnoteReference">
    <w:name w:val="endnote reference"/>
    <w:basedOn w:val="DefaultParagraphFont"/>
    <w:rsid w:val="007A15A8"/>
    <w:rPr>
      <w:vertAlign w:val="superscript"/>
    </w:rPr>
  </w:style>
  <w:style w:type="paragraph" w:customStyle="1" w:styleId="Taulukko">
    <w:name w:val="Taulukko"/>
    <w:basedOn w:val="Normal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DefaultParagraphFont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C790E2C8-75E4-4FB1-B715-13C4EAF2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3114</Characters>
  <Application>Microsoft Office Word</Application>
  <DocSecurity>0</DocSecurity>
  <Lines>25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3492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ktkoiju</cp:lastModifiedBy>
  <cp:revision>3</cp:revision>
  <cp:lastPrinted>2010-04-01T10:01:00Z</cp:lastPrinted>
  <dcterms:created xsi:type="dcterms:W3CDTF">2013-01-09T09:28:00Z</dcterms:created>
  <dcterms:modified xsi:type="dcterms:W3CDTF">2013-01-09T09:31:00Z</dcterms:modified>
</cp:coreProperties>
</file>